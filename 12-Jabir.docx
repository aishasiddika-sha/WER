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639EF" w14:textId="758F79AB" w:rsidR="005C506A" w:rsidRDefault="00B06161" w:rsidP="00B06161">
      <w:pPr>
        <w:pStyle w:val="ListParagraph"/>
        <w:numPr>
          <w:ilvl w:val="0"/>
          <w:numId w:val="1"/>
        </w:numPr>
      </w:pPr>
      <w:r>
        <w:t xml:space="preserve">To see bike </w:t>
      </w:r>
      <w:hyperlink r:id="rId6" w:anchor="Bike" w:history="1">
        <w:r w:rsidRPr="00B06161">
          <w:rPr>
            <w:rStyle w:val="Hyperlink"/>
          </w:rPr>
          <w:t>Click</w:t>
        </w:r>
        <w:r w:rsidRPr="00B06161">
          <w:rPr>
            <w:rStyle w:val="Hyperlink"/>
          </w:rPr>
          <w:t xml:space="preserve"> </w:t>
        </w:r>
        <w:r w:rsidRPr="00B06161">
          <w:rPr>
            <w:rStyle w:val="Hyperlink"/>
          </w:rPr>
          <w:t>here</w:t>
        </w:r>
      </w:hyperlink>
    </w:p>
    <w:p w14:paraId="4C653B77" w14:textId="61A5995A" w:rsidR="00B06161" w:rsidRDefault="00B06161" w:rsidP="00B06161">
      <w:pPr>
        <w:pStyle w:val="ListParagraph"/>
        <w:numPr>
          <w:ilvl w:val="0"/>
          <w:numId w:val="1"/>
        </w:numPr>
      </w:pPr>
      <w:r>
        <w:t xml:space="preserve">To see Car </w:t>
      </w:r>
      <w:hyperlink r:id="rId7" w:anchor="Car" w:history="1">
        <w:r w:rsidRPr="00B06161">
          <w:rPr>
            <w:rStyle w:val="Hyperlink"/>
          </w:rPr>
          <w:t>Clic</w:t>
        </w:r>
        <w:r w:rsidRPr="00B06161">
          <w:rPr>
            <w:rStyle w:val="Hyperlink"/>
          </w:rPr>
          <w:t>k</w:t>
        </w:r>
        <w:r w:rsidRPr="00B06161">
          <w:rPr>
            <w:rStyle w:val="Hyperlink"/>
          </w:rPr>
          <w:t xml:space="preserve"> here</w:t>
        </w:r>
      </w:hyperlink>
    </w:p>
    <w:p w14:paraId="73F19017" w14:textId="62EAA627" w:rsidR="00B06161" w:rsidRDefault="00B06161" w:rsidP="00B06161">
      <w:pPr>
        <w:pStyle w:val="ListParagraph"/>
        <w:numPr>
          <w:ilvl w:val="0"/>
          <w:numId w:val="1"/>
        </w:numPr>
      </w:pPr>
      <w:r>
        <w:t xml:space="preserve">Click to see </w:t>
      </w:r>
      <w:hyperlink r:id="rId8" w:history="1">
        <w:r w:rsidRPr="00B06161">
          <w:rPr>
            <w:rStyle w:val="Hyperlink"/>
          </w:rPr>
          <w:t>Mona</w:t>
        </w:r>
        <w:r w:rsidRPr="00B06161">
          <w:rPr>
            <w:rStyle w:val="Hyperlink"/>
          </w:rPr>
          <w:t>l</w:t>
        </w:r>
        <w:r w:rsidRPr="00B06161">
          <w:rPr>
            <w:rStyle w:val="Hyperlink"/>
          </w:rPr>
          <w:t>isa</w:t>
        </w:r>
      </w:hyperlink>
      <w:r>
        <w:t xml:space="preserve"> from website</w:t>
      </w:r>
    </w:p>
    <w:p w14:paraId="781F5D9F" w14:textId="60872558" w:rsidR="00B06161" w:rsidRDefault="00B06161" w:rsidP="00B06161">
      <w:pPr>
        <w:pStyle w:val="ListParagraph"/>
        <w:numPr>
          <w:ilvl w:val="0"/>
          <w:numId w:val="1"/>
        </w:numPr>
      </w:pPr>
      <w:r>
        <w:t>Barishal University</w:t>
      </w:r>
      <w:hyperlink r:id="rId9" w:anchor="vhid=XlF2V5NI1ftvtM&amp;vssid=_ZxUqZ4DNA_yc4-EPi6OGwAE_47" w:history="1">
        <w:r w:rsidRPr="00B06161">
          <w:rPr>
            <w:rStyle w:val="Hyperlink"/>
          </w:rPr>
          <w:t xml:space="preserve"> Pic</w:t>
        </w:r>
        <w:r w:rsidRPr="00B06161">
          <w:rPr>
            <w:rStyle w:val="Hyperlink"/>
          </w:rPr>
          <w:t>t</w:t>
        </w:r>
        <w:r w:rsidRPr="00B06161">
          <w:rPr>
            <w:rStyle w:val="Hyperlink"/>
          </w:rPr>
          <w:t>ure</w:t>
        </w:r>
      </w:hyperlink>
    </w:p>
    <w:p w14:paraId="7CFC8D7A" w14:textId="133BF9CB" w:rsidR="00B06161" w:rsidRDefault="00B06161" w:rsidP="00B06161">
      <w:pPr>
        <w:pStyle w:val="ListParagraph"/>
        <w:numPr>
          <w:ilvl w:val="0"/>
          <w:numId w:val="1"/>
        </w:numPr>
      </w:pPr>
      <w:r>
        <w:t xml:space="preserve">About BU </w:t>
      </w:r>
      <w:hyperlink r:id="rId10" w:history="1">
        <w:r w:rsidRPr="00B06161">
          <w:rPr>
            <w:rStyle w:val="Hyperlink"/>
          </w:rPr>
          <w:t xml:space="preserve">Click </w:t>
        </w:r>
        <w:r w:rsidRPr="00B06161">
          <w:rPr>
            <w:rStyle w:val="Hyperlink"/>
          </w:rPr>
          <w:t>h</w:t>
        </w:r>
        <w:r w:rsidRPr="00B06161">
          <w:rPr>
            <w:rStyle w:val="Hyperlink"/>
          </w:rPr>
          <w:t>ere</w:t>
        </w:r>
      </w:hyperlink>
    </w:p>
    <w:p w14:paraId="0B363E80" w14:textId="0DF00C8F" w:rsidR="00B06161" w:rsidRDefault="00B06161" w:rsidP="00B06161">
      <w:pPr>
        <w:pStyle w:val="ListParagraph"/>
        <w:numPr>
          <w:ilvl w:val="0"/>
          <w:numId w:val="1"/>
        </w:numPr>
        <w:rPr>
          <w:ins w:id="0" w:author="CSEian" w:date="2024-11-05T19:11:00Z" w16du:dateUtc="2024-11-05T13:11:00Z"/>
        </w:rPr>
      </w:pPr>
      <w:r>
        <w:t xml:space="preserve">To see file </w:t>
      </w:r>
      <w:hyperlink r:id="rId11" w:history="1">
        <w:r w:rsidRPr="00B06161">
          <w:rPr>
            <w:rStyle w:val="Hyperlink"/>
          </w:rPr>
          <w:t>Cl</w:t>
        </w:r>
        <w:r w:rsidRPr="00B06161">
          <w:rPr>
            <w:rStyle w:val="Hyperlink"/>
          </w:rPr>
          <w:t>i</w:t>
        </w:r>
        <w:r w:rsidRPr="00B06161">
          <w:rPr>
            <w:rStyle w:val="Hyperlink"/>
          </w:rPr>
          <w:t>ck</w:t>
        </w:r>
        <w:r w:rsidRPr="00B06161">
          <w:rPr>
            <w:rStyle w:val="Hyperlink"/>
          </w:rPr>
          <w:t xml:space="preserve"> </w:t>
        </w:r>
        <w:r w:rsidRPr="00B06161">
          <w:rPr>
            <w:rStyle w:val="Hyperlink"/>
          </w:rPr>
          <w:t>here</w:t>
        </w:r>
      </w:hyperlink>
    </w:p>
    <w:p w14:paraId="73F8DC76" w14:textId="13E127F7" w:rsidR="006029FE" w:rsidRDefault="006029FE" w:rsidP="00B06161">
      <w:pPr>
        <w:pStyle w:val="ListParagraph"/>
        <w:numPr>
          <w:ilvl w:val="0"/>
          <w:numId w:val="1"/>
        </w:numPr>
        <w:rPr>
          <w:ins w:id="1" w:author="CSEian" w:date="2024-11-05T19:11:00Z" w16du:dateUtc="2024-11-05T13:11:00Z"/>
        </w:rPr>
      </w:pPr>
      <w:proofErr w:type="spellStart"/>
      <w:ins w:id="2" w:author="CSEian" w:date="2024-11-05T19:11:00Z" w16du:dateUtc="2024-11-05T13:11:00Z">
        <w:r>
          <w:t>Huiuui</w:t>
        </w:r>
        <w:proofErr w:type="spellEnd"/>
        <w:r>
          <w:t xml:space="preserve"> </w:t>
        </w:r>
      </w:ins>
    </w:p>
    <w:p w14:paraId="01E91872" w14:textId="54EC944C" w:rsidR="006029FE" w:rsidRDefault="006029FE" w:rsidP="00B06161">
      <w:pPr>
        <w:pStyle w:val="ListParagraph"/>
        <w:numPr>
          <w:ilvl w:val="0"/>
          <w:numId w:val="1"/>
        </w:numPr>
        <w:rPr>
          <w:ins w:id="3" w:author="CSEian" w:date="2024-11-05T19:11:00Z" w16du:dateUtc="2024-11-05T13:11:00Z"/>
        </w:rPr>
      </w:pPr>
      <w:proofErr w:type="spellStart"/>
      <w:ins w:id="4" w:author="CSEian" w:date="2024-11-05T19:11:00Z" w16du:dateUtc="2024-11-05T13:11:00Z">
        <w:r>
          <w:t>Regyti</w:t>
        </w:r>
        <w:proofErr w:type="spellEnd"/>
      </w:ins>
    </w:p>
    <w:p w14:paraId="5FA9A75A" w14:textId="0A62591C" w:rsidR="006029FE" w:rsidRDefault="006029FE" w:rsidP="00B06161">
      <w:pPr>
        <w:pStyle w:val="ListParagraph"/>
        <w:numPr>
          <w:ilvl w:val="0"/>
          <w:numId w:val="1"/>
        </w:numPr>
        <w:rPr>
          <w:ins w:id="5" w:author="CSEian" w:date="2024-11-05T19:11:00Z" w16du:dateUtc="2024-11-05T13:11:00Z"/>
        </w:rPr>
      </w:pPr>
      <w:proofErr w:type="spellStart"/>
      <w:ins w:id="6" w:author="CSEian" w:date="2024-11-05T19:11:00Z" w16du:dateUtc="2024-11-05T13:11:00Z">
        <w:r>
          <w:t>Oiuyheertyu</w:t>
        </w:r>
        <w:proofErr w:type="spellEnd"/>
      </w:ins>
    </w:p>
    <w:p w14:paraId="11E65E6D" w14:textId="6A782DE4" w:rsidR="006029FE" w:rsidRDefault="006029FE" w:rsidP="00B06161">
      <w:pPr>
        <w:pStyle w:val="ListParagraph"/>
        <w:numPr>
          <w:ilvl w:val="0"/>
          <w:numId w:val="1"/>
        </w:numPr>
        <w:rPr>
          <w:ins w:id="7" w:author="CSEian" w:date="2024-11-05T19:11:00Z" w16du:dateUtc="2024-11-05T13:11:00Z"/>
        </w:rPr>
      </w:pPr>
      <w:proofErr w:type="spellStart"/>
      <w:ins w:id="8" w:author="CSEian" w:date="2024-11-05T19:11:00Z" w16du:dateUtc="2024-11-05T13:11:00Z">
        <w:r>
          <w:t>Ytryuy</w:t>
        </w:r>
        <w:proofErr w:type="spellEnd"/>
      </w:ins>
    </w:p>
    <w:p w14:paraId="4C02437A" w14:textId="1D086237" w:rsidR="006029FE" w:rsidRDefault="006029FE" w:rsidP="00B06161">
      <w:pPr>
        <w:pStyle w:val="ListParagraph"/>
        <w:numPr>
          <w:ilvl w:val="0"/>
          <w:numId w:val="1"/>
        </w:numPr>
        <w:rPr>
          <w:ins w:id="9" w:author="CSEian" w:date="2024-11-05T19:11:00Z" w16du:dateUtc="2024-11-05T13:11:00Z"/>
        </w:rPr>
      </w:pPr>
      <w:proofErr w:type="spellStart"/>
      <w:ins w:id="10" w:author="CSEian" w:date="2024-11-05T19:11:00Z" w16du:dateUtc="2024-11-05T13:11:00Z">
        <w:r>
          <w:t>Oiukjyth</w:t>
        </w:r>
        <w:proofErr w:type="spellEnd"/>
      </w:ins>
    </w:p>
    <w:p w14:paraId="66107D8E" w14:textId="450021E4" w:rsidR="006029FE" w:rsidRDefault="006029FE" w:rsidP="00B06161">
      <w:pPr>
        <w:pStyle w:val="ListParagraph"/>
        <w:numPr>
          <w:ilvl w:val="0"/>
          <w:numId w:val="1"/>
        </w:numPr>
        <w:rPr>
          <w:ins w:id="11" w:author="CSEian" w:date="2024-11-05T19:11:00Z" w16du:dateUtc="2024-11-05T13:11:00Z"/>
        </w:rPr>
      </w:pPr>
      <w:proofErr w:type="spellStart"/>
      <w:ins w:id="12" w:author="CSEian" w:date="2024-11-05T19:11:00Z" w16du:dateUtc="2024-11-05T13:11:00Z">
        <w:r>
          <w:t>Opiukyujy</w:t>
        </w:r>
        <w:proofErr w:type="spellEnd"/>
      </w:ins>
    </w:p>
    <w:p w14:paraId="0F6F76F5" w14:textId="255A6AB3" w:rsidR="006029FE" w:rsidRDefault="006029FE" w:rsidP="00B06161">
      <w:pPr>
        <w:pStyle w:val="ListParagraph"/>
        <w:numPr>
          <w:ilvl w:val="0"/>
          <w:numId w:val="1"/>
        </w:numPr>
        <w:rPr>
          <w:ins w:id="13" w:author="CSEian" w:date="2024-11-05T19:11:00Z" w16du:dateUtc="2024-11-05T13:11:00Z"/>
        </w:rPr>
      </w:pPr>
      <w:proofErr w:type="spellStart"/>
      <w:ins w:id="14" w:author="CSEian" w:date="2024-11-05T19:11:00Z" w16du:dateUtc="2024-11-05T13:11:00Z">
        <w:r>
          <w:t>Oiulkyujy</w:t>
        </w:r>
        <w:proofErr w:type="spellEnd"/>
      </w:ins>
    </w:p>
    <w:p w14:paraId="3F88A3DC" w14:textId="28E147A4" w:rsidR="006029FE" w:rsidRDefault="006029FE" w:rsidP="00B06161">
      <w:pPr>
        <w:pStyle w:val="ListParagraph"/>
        <w:numPr>
          <w:ilvl w:val="0"/>
          <w:numId w:val="1"/>
        </w:numPr>
      </w:pPr>
      <w:ins w:id="15" w:author="CSEian" w:date="2024-11-05T19:11:00Z" w16du:dateUtc="2024-11-05T13:11:00Z">
        <w:r>
          <w:t>O9i8u7ytt</w:t>
        </w:r>
      </w:ins>
    </w:p>
    <w:sectPr w:rsidR="0060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60A8D"/>
    <w:multiLevelType w:val="hybridMultilevel"/>
    <w:tmpl w:val="54A48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7714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SEian">
    <w15:presenceInfo w15:providerId="None" w15:userId="CSE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6A"/>
    <w:rsid w:val="000D4DD1"/>
    <w:rsid w:val="005632E8"/>
    <w:rsid w:val="005C506A"/>
    <w:rsid w:val="006029FE"/>
    <w:rsid w:val="00B0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65E7"/>
  <w15:chartTrackingRefBased/>
  <w15:docId w15:val="{A069A8B9-D981-4649-9510-CCE8D36F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0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0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1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1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161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602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na_Lisa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../17%20Tarikul%2053/Table%20creation%20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17%20Tarikul%2053/Table%20creation%20.docx" TargetMode="External"/><Relationship Id="rId11" Type="http://schemas.openxmlformats.org/officeDocument/2006/relationships/hyperlink" Target="../17%20Tarikul%2053/Table%20creation%20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u.ac.b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barisal+university+picture&amp;sca_esv=dd081f6c458ad610&amp;sxsrf=ADLYWIL2OCWagYAG0vSu0kWgXccQPB24tg%3A1730811235191&amp;ei=YxUqZ9ypC5Hh4-EP2Yfd4Q4&amp;oq=barishal+university+logo&amp;gs_lp=Egxnd3Mtd2l6LXNlcnAiGGJhcmlzaGFsIHVuaXZlcnNpdHkgbG9nbyoCCAEyChAAGLADGNYEGEcyChAAGLADGNYEGEcyChAAGLADGNYEGEcyChAAGLADGNYEGEcyChAAGLADGNYEGEcyChAAGLADGNYEGEcyChAAGLADGNYEGEcyChAAGLADGNYEGEcyDRAuGIAEGLADGEMYigVIlQpQAFgAcAF4AZABAJgBAKABAKoBALgBAcgBAJgCAaACBpgDAIgGAZAGCZIHATGgBwA&amp;sclient=gws-wiz-se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FD08D-FEB9-4843-AAFA-E4813A21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3</cp:revision>
  <dcterms:created xsi:type="dcterms:W3CDTF">2024-11-05T13:15:00Z</dcterms:created>
  <dcterms:modified xsi:type="dcterms:W3CDTF">2024-11-05T13:18:00Z</dcterms:modified>
</cp:coreProperties>
</file>